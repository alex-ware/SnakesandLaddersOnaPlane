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2689" w14:textId="77777777" w:rsidR="00142E33" w:rsidRDefault="00142E33"/>
    <w:sectPr w:rsidR="0014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2F"/>
    <w:rsid w:val="00142E33"/>
    <w:rsid w:val="005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E7E4"/>
  <w15:chartTrackingRefBased/>
  <w15:docId w15:val="{4A36ACE0-10F4-4FA2-BFC1-66565F2B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Menzies</dc:creator>
  <cp:keywords/>
  <dc:description/>
  <cp:lastModifiedBy>Alexander Menzies</cp:lastModifiedBy>
  <cp:revision>1</cp:revision>
  <dcterms:created xsi:type="dcterms:W3CDTF">2022-04-14T12:20:00Z</dcterms:created>
  <dcterms:modified xsi:type="dcterms:W3CDTF">2022-04-14T12:21:00Z</dcterms:modified>
</cp:coreProperties>
</file>