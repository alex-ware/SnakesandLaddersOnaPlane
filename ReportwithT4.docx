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92689" w14:textId="14C10852" w:rsidR="00142E33" w:rsidRDefault="00187EE7">
      <w:pPr>
        <w:rPr>
          <w:b/>
          <w:bCs/>
          <w:sz w:val="40"/>
          <w:szCs w:val="40"/>
          <w:u w:val="single"/>
        </w:rPr>
      </w:pPr>
      <w:r>
        <w:rPr>
          <w:b/>
          <w:bCs/>
          <w:sz w:val="40"/>
          <w:szCs w:val="40"/>
          <w:u w:val="single"/>
        </w:rPr>
        <w:t>Project Report:</w:t>
      </w:r>
    </w:p>
    <w:p w14:paraId="2136FF56" w14:textId="1119C87F" w:rsidR="00187EE7" w:rsidRDefault="00187EE7" w:rsidP="00187EE7">
      <w:pPr>
        <w:pStyle w:val="a5"/>
        <w:numPr>
          <w:ilvl w:val="0"/>
          <w:numId w:val="1"/>
        </w:numPr>
        <w:rPr>
          <w:sz w:val="24"/>
          <w:szCs w:val="24"/>
        </w:rPr>
      </w:pPr>
      <w:r>
        <w:rPr>
          <w:sz w:val="24"/>
          <w:szCs w:val="24"/>
        </w:rPr>
        <w:t>Design Rationale.</w:t>
      </w:r>
    </w:p>
    <w:p w14:paraId="4C68F29A" w14:textId="7E997AE3" w:rsidR="00187EE7" w:rsidRDefault="00187EE7" w:rsidP="00187EE7">
      <w:pPr>
        <w:pStyle w:val="a5"/>
        <w:numPr>
          <w:ilvl w:val="0"/>
          <w:numId w:val="1"/>
        </w:numPr>
        <w:rPr>
          <w:sz w:val="24"/>
          <w:szCs w:val="24"/>
        </w:rPr>
      </w:pPr>
      <w:r>
        <w:rPr>
          <w:sz w:val="24"/>
          <w:szCs w:val="24"/>
        </w:rPr>
        <w:t>Task Implementations.</w:t>
      </w:r>
    </w:p>
    <w:p w14:paraId="610C6281" w14:textId="505C74B4" w:rsidR="00C91798" w:rsidRDefault="00C91798" w:rsidP="00187EE7">
      <w:pPr>
        <w:pStyle w:val="a5"/>
        <w:numPr>
          <w:ilvl w:val="0"/>
          <w:numId w:val="1"/>
        </w:numPr>
        <w:rPr>
          <w:sz w:val="24"/>
          <w:szCs w:val="24"/>
        </w:rPr>
      </w:pPr>
      <w:r>
        <w:rPr>
          <w:sz w:val="24"/>
          <w:szCs w:val="24"/>
        </w:rPr>
        <w:t>Design Visualisations.</w:t>
      </w:r>
    </w:p>
    <w:p w14:paraId="1AB01C96" w14:textId="0E42BDA1" w:rsidR="00187EE7" w:rsidRDefault="00187EE7" w:rsidP="00187EE7">
      <w:pPr>
        <w:rPr>
          <w:sz w:val="24"/>
          <w:szCs w:val="24"/>
        </w:rPr>
      </w:pPr>
      <w:r>
        <w:rPr>
          <w:sz w:val="24"/>
          <w:szCs w:val="24"/>
        </w:rPr>
        <w:t>-</w:t>
      </w:r>
    </w:p>
    <w:p w14:paraId="31718090" w14:textId="2DAEE090" w:rsidR="00187EE7" w:rsidRDefault="00187EE7" w:rsidP="00187EE7">
      <w:pPr>
        <w:rPr>
          <w:sz w:val="24"/>
          <w:szCs w:val="24"/>
        </w:rPr>
      </w:pPr>
      <w:r>
        <w:rPr>
          <w:sz w:val="24"/>
          <w:szCs w:val="24"/>
        </w:rPr>
        <w:t>-</w:t>
      </w:r>
    </w:p>
    <w:p w14:paraId="28E9AE29" w14:textId="3540952F" w:rsidR="00187EE7" w:rsidRDefault="00187EE7" w:rsidP="00187EE7">
      <w:pPr>
        <w:rPr>
          <w:sz w:val="24"/>
          <w:szCs w:val="24"/>
        </w:rPr>
      </w:pPr>
      <w:r>
        <w:rPr>
          <w:sz w:val="24"/>
          <w:szCs w:val="24"/>
        </w:rPr>
        <w:t>-</w:t>
      </w:r>
    </w:p>
    <w:p w14:paraId="0D72DCF6" w14:textId="48EE8C0E" w:rsidR="00187EE7" w:rsidRDefault="00187EE7" w:rsidP="00187EE7">
      <w:pPr>
        <w:rPr>
          <w:sz w:val="24"/>
          <w:szCs w:val="24"/>
        </w:rPr>
      </w:pPr>
      <w:r>
        <w:rPr>
          <w:sz w:val="24"/>
          <w:szCs w:val="24"/>
        </w:rPr>
        <w:t>-</w:t>
      </w:r>
    </w:p>
    <w:p w14:paraId="2858ED4F" w14:textId="7F334629" w:rsidR="00187EE7" w:rsidRDefault="00187EE7" w:rsidP="00187EE7">
      <w:pPr>
        <w:rPr>
          <w:sz w:val="24"/>
          <w:szCs w:val="24"/>
        </w:rPr>
      </w:pPr>
      <w:r>
        <w:rPr>
          <w:sz w:val="24"/>
          <w:szCs w:val="24"/>
        </w:rPr>
        <w:t>Task 1:</w:t>
      </w:r>
    </w:p>
    <w:p w14:paraId="6D179ABD" w14:textId="108F37AC" w:rsidR="00013E37" w:rsidRDefault="00013E37" w:rsidP="00187EE7">
      <w:pPr>
        <w:rPr>
          <w:ins w:id="0" w:author="Fin -" w:date="2022-04-27T12:30:00Z"/>
          <w:i/>
          <w:iCs/>
        </w:rPr>
      </w:pPr>
      <w:r w:rsidRPr="00013E37">
        <w:rPr>
          <w:i/>
          <w:iCs/>
        </w:rPr>
        <w:t>“Allow for the game to use a pre</w:t>
      </w:r>
      <w:r>
        <w:rPr>
          <w:i/>
          <w:iCs/>
        </w:rPr>
        <w:t xml:space="preserve">-set </w:t>
      </w:r>
      <w:r w:rsidRPr="00013E37">
        <w:rPr>
          <w:i/>
          <w:iCs/>
        </w:rPr>
        <w:t>number of (six-sided) dice, defaulting to one. The property file already contains the setting, but it is not currently used. Each dice should be rolled (randomly generated) in turn.”</w:t>
      </w:r>
    </w:p>
    <w:p w14:paraId="7CAFE793" w14:textId="77777777" w:rsidR="00AF2B7C" w:rsidRDefault="00AF2B7C" w:rsidP="00187EE7">
      <w:pPr>
        <w:rPr>
          <w:ins w:id="1" w:author="Fin -" w:date="2022-04-27T12:30:00Z"/>
          <w:i/>
          <w:iCs/>
        </w:rPr>
      </w:pPr>
    </w:p>
    <w:p w14:paraId="5AFAF536" w14:textId="77777777" w:rsidR="00815ACE" w:rsidRDefault="00815ACE" w:rsidP="00815ACE">
      <w:pPr>
        <w:rPr>
          <w:moveTo w:id="2" w:author="Fin -" w:date="2022-04-27T12:30:00Z"/>
          <w:i/>
          <w:iCs/>
          <w:lang w:val="en-US"/>
        </w:rPr>
      </w:pPr>
      <w:moveToRangeStart w:id="3" w:author="Fin -" w:date="2022-04-27T12:30:00Z" w:name="move101955044"/>
      <w:moveTo w:id="4" w:author="Fin -" w:date="2022-04-27T12:30:00Z">
        <w:r>
          <w:rPr>
            <w:i/>
            <w:iCs/>
            <w:lang w:val="en-US"/>
          </w:rPr>
          <w:t>Cup class creation: pure fabrication</w:t>
        </w:r>
      </w:moveTo>
    </w:p>
    <w:p w14:paraId="689DEFC2" w14:textId="1A0CBDA2" w:rsidR="00815ACE" w:rsidRPr="00C54539" w:rsidRDefault="00815ACE" w:rsidP="00815ACE">
      <w:pPr>
        <w:rPr>
          <w:moveTo w:id="5" w:author="Fin -" w:date="2022-04-27T12:30:00Z"/>
          <w:i/>
          <w:iCs/>
          <w:sz w:val="24"/>
          <w:szCs w:val="24"/>
          <w:lang w:val="en-US"/>
        </w:rPr>
      </w:pPr>
      <w:moveTo w:id="6" w:author="Fin -" w:date="2022-04-27T12:30:00Z">
        <w:r>
          <w:rPr>
            <w:i/>
            <w:iCs/>
            <w:lang w:val="en-US"/>
          </w:rPr>
          <w:t xml:space="preserve">Methods inside </w:t>
        </w:r>
      </w:moveTo>
      <w:ins w:id="7" w:author="Fin -" w:date="2022-04-27T12:30:00Z">
        <w:r w:rsidR="00BC6A27">
          <w:rPr>
            <w:i/>
            <w:iCs/>
            <w:lang w:val="en-US"/>
          </w:rPr>
          <w:t>C</w:t>
        </w:r>
      </w:ins>
      <w:moveTo w:id="8" w:author="Fin -" w:date="2022-04-27T12:30:00Z">
        <w:del w:id="9" w:author="Fin -" w:date="2022-04-27T12:30:00Z">
          <w:r w:rsidDel="00BC6A27">
            <w:rPr>
              <w:i/>
              <w:iCs/>
              <w:lang w:val="en-US"/>
            </w:rPr>
            <w:delText>c</w:delText>
          </w:r>
        </w:del>
        <w:r>
          <w:rPr>
            <w:i/>
            <w:iCs/>
            <w:lang w:val="en-US"/>
          </w:rPr>
          <w:t>up</w:t>
        </w:r>
      </w:moveTo>
      <w:ins w:id="10" w:author="Fin -" w:date="2022-04-27T12:30:00Z">
        <w:r w:rsidR="00BC6A27">
          <w:rPr>
            <w:i/>
            <w:iCs/>
            <w:lang w:val="en-US"/>
          </w:rPr>
          <w:t xml:space="preserve"> class</w:t>
        </w:r>
      </w:ins>
      <w:moveTo w:id="11" w:author="Fin -" w:date="2022-04-27T12:30:00Z">
        <w:r>
          <w:rPr>
            <w:i/>
            <w:iCs/>
            <w:lang w:val="en-US"/>
          </w:rPr>
          <w:t xml:space="preserve">: information expert </w:t>
        </w:r>
      </w:moveTo>
    </w:p>
    <w:moveToRangeEnd w:id="3"/>
    <w:p w14:paraId="7BCBF821" w14:textId="77777777" w:rsidR="00815ACE" w:rsidRPr="004B31F2" w:rsidRDefault="00815ACE" w:rsidP="00187EE7">
      <w:pPr>
        <w:rPr>
          <w:i/>
          <w:iCs/>
          <w:lang w:val="en-US"/>
          <w:rPrChange w:id="12" w:author="Fin -" w:date="2022-04-27T12:30:00Z">
            <w:rPr>
              <w:i/>
              <w:iCs/>
            </w:rPr>
          </w:rPrChange>
        </w:rPr>
      </w:pPr>
    </w:p>
    <w:p w14:paraId="3A8118FE" w14:textId="51D6203A" w:rsidR="00C54539" w:rsidDel="00815ACE" w:rsidRDefault="00C54539" w:rsidP="00187EE7">
      <w:pPr>
        <w:rPr>
          <w:moveFrom w:id="13" w:author="Fin -" w:date="2022-04-27T12:30:00Z"/>
          <w:i/>
          <w:iCs/>
          <w:lang w:val="en-US"/>
        </w:rPr>
      </w:pPr>
      <w:moveFromRangeStart w:id="14" w:author="Fin -" w:date="2022-04-27T12:30:00Z" w:name="move101955044"/>
      <w:moveFrom w:id="15" w:author="Fin -" w:date="2022-04-27T12:30:00Z">
        <w:r w:rsidDel="00815ACE">
          <w:rPr>
            <w:i/>
            <w:iCs/>
            <w:lang w:val="en-US"/>
          </w:rPr>
          <w:t>Cup class creation: pure fabrication</w:t>
        </w:r>
      </w:moveFrom>
    </w:p>
    <w:p w14:paraId="4563B782" w14:textId="07F5CD27" w:rsidR="00C54539" w:rsidRPr="00C54539" w:rsidDel="00815ACE" w:rsidRDefault="00C54539" w:rsidP="00187EE7">
      <w:pPr>
        <w:rPr>
          <w:moveFrom w:id="16" w:author="Fin -" w:date="2022-04-27T12:30:00Z"/>
          <w:i/>
          <w:iCs/>
          <w:sz w:val="24"/>
          <w:szCs w:val="24"/>
          <w:lang w:val="en-US"/>
        </w:rPr>
      </w:pPr>
      <w:moveFrom w:id="17" w:author="Fin -" w:date="2022-04-27T12:30:00Z">
        <w:r w:rsidDel="00815ACE">
          <w:rPr>
            <w:i/>
            <w:iCs/>
            <w:lang w:val="en-US"/>
          </w:rPr>
          <w:t xml:space="preserve">Methods inside cup: information expert </w:t>
        </w:r>
      </w:moveFrom>
    </w:p>
    <w:moveFromRangeEnd w:id="14"/>
    <w:p w14:paraId="021D2E25" w14:textId="281AA72B" w:rsidR="00187EE7" w:rsidRDefault="00187EE7" w:rsidP="00187EE7">
      <w:pPr>
        <w:rPr>
          <w:sz w:val="24"/>
          <w:szCs w:val="24"/>
        </w:rPr>
      </w:pPr>
      <w:r>
        <w:rPr>
          <w:sz w:val="24"/>
          <w:szCs w:val="24"/>
        </w:rPr>
        <w:t xml:space="preserve">Through our study of the base code for the program, it was understood that the navigation pane </w:t>
      </w:r>
      <w:r w:rsidR="0054147C">
        <w:rPr>
          <w:sz w:val="24"/>
          <w:szCs w:val="24"/>
        </w:rPr>
        <w:t xml:space="preserve">was central in that it interacts with both the actor and controllers. Our work in task-1 aimed to </w:t>
      </w:r>
      <w:r w:rsidR="00013E37">
        <w:rPr>
          <w:sz w:val="24"/>
          <w:szCs w:val="24"/>
        </w:rPr>
        <w:t>enable</w:t>
      </w:r>
      <w:r w:rsidR="0054147C">
        <w:rPr>
          <w:sz w:val="24"/>
          <w:szCs w:val="24"/>
        </w:rPr>
        <w:t xml:space="preserve"> multiple dice functions where if </w:t>
      </w:r>
      <w:r w:rsidR="00013E37">
        <w:rPr>
          <w:sz w:val="24"/>
          <w:szCs w:val="24"/>
        </w:rPr>
        <w:t>more than one die were</w:t>
      </w:r>
      <w:r w:rsidR="0054147C">
        <w:rPr>
          <w:sz w:val="24"/>
          <w:szCs w:val="24"/>
        </w:rPr>
        <w:t xml:space="preserve"> set, all dice must be rolled before an actor may move on the board. To achieve this, a new class ‘Cup’ was implemented which worked as a bridge between the ‘Die’ and ‘NavigationPane’ classes. It sums all values of the rolled dice and outputs the value to ‘NavigationPane’. Following this, </w:t>
      </w:r>
      <w:r w:rsidR="00E459DB">
        <w:rPr>
          <w:sz w:val="24"/>
          <w:szCs w:val="24"/>
        </w:rPr>
        <w:t>by using ‘AddActors’</w:t>
      </w:r>
      <w:r w:rsidR="00013E37">
        <w:rPr>
          <w:sz w:val="24"/>
          <w:szCs w:val="24"/>
        </w:rPr>
        <w:t xml:space="preserve"> (line 384 in ‘NavigationPane’), the corresponding actor is worked on and moved to the specified location on the board. </w:t>
      </w:r>
      <w:r w:rsidR="004F3EE8">
        <w:rPr>
          <w:sz w:val="24"/>
          <w:szCs w:val="24"/>
        </w:rPr>
        <w:t>Our reasoning for implementing a new class for task 1 was that it was the simplest way to tie that functionality into the code and at the same time improved the modularity and maintainability of our program</w:t>
      </w:r>
      <w:r w:rsidR="00D711D7">
        <w:rPr>
          <w:sz w:val="24"/>
          <w:szCs w:val="24"/>
        </w:rPr>
        <w:t xml:space="preserve"> with low-coupling</w:t>
      </w:r>
      <w:r w:rsidR="004F3EE8">
        <w:rPr>
          <w:sz w:val="24"/>
          <w:szCs w:val="24"/>
        </w:rPr>
        <w:t>.</w:t>
      </w:r>
    </w:p>
    <w:p w14:paraId="31615A1D" w14:textId="53341FC1" w:rsidR="00013E37" w:rsidRDefault="00013E37" w:rsidP="00187EE7">
      <w:pPr>
        <w:rPr>
          <w:sz w:val="24"/>
          <w:szCs w:val="24"/>
        </w:rPr>
      </w:pPr>
      <w:r>
        <w:rPr>
          <w:sz w:val="24"/>
          <w:szCs w:val="24"/>
        </w:rPr>
        <w:t>Task 2:</w:t>
      </w:r>
    </w:p>
    <w:p w14:paraId="11B3117F" w14:textId="67F2702A" w:rsidR="00081723" w:rsidRDefault="00081723" w:rsidP="00187EE7">
      <w:pPr>
        <w:rPr>
          <w:ins w:id="18" w:author="Fin -" w:date="2022-04-27T12:31:00Z"/>
          <w:i/>
          <w:iCs/>
        </w:rPr>
      </w:pPr>
      <w:r>
        <w:rPr>
          <w:i/>
          <w:iCs/>
        </w:rPr>
        <w:t>“</w:t>
      </w:r>
      <w:r w:rsidRPr="00081723">
        <w:rPr>
          <w:i/>
          <w:iCs/>
        </w:rPr>
        <w:t>Players do not travel down a path symbol if they rolled the lowest possible roll (a 1 if using only one dice, a 3 for three dice and so on) to land on the symbol square.</w:t>
      </w:r>
      <w:r>
        <w:rPr>
          <w:i/>
          <w:iCs/>
        </w:rPr>
        <w:t>”</w:t>
      </w:r>
    </w:p>
    <w:p w14:paraId="443758FF" w14:textId="77777777" w:rsidR="004B31F2" w:rsidRDefault="004B31F2" w:rsidP="00187EE7">
      <w:pPr>
        <w:rPr>
          <w:ins w:id="19" w:author="Fin -" w:date="2022-04-27T12:31:00Z"/>
          <w:i/>
          <w:iCs/>
        </w:rPr>
      </w:pPr>
    </w:p>
    <w:p w14:paraId="6AC50E8A" w14:textId="680EFA78" w:rsidR="004B31F2" w:rsidRDefault="004B31F2" w:rsidP="00187EE7">
      <w:pPr>
        <w:rPr>
          <w:ins w:id="20" w:author="Fin -" w:date="2022-04-27T12:31:00Z"/>
          <w:rFonts w:hint="eastAsia"/>
          <w:i/>
          <w:iCs/>
        </w:rPr>
      </w:pPr>
      <w:ins w:id="21" w:author="Fin -" w:date="2022-04-27T12:36:00Z">
        <w:r>
          <w:rPr>
            <w:i/>
            <w:iCs/>
          </w:rPr>
          <w:t>L</w:t>
        </w:r>
        <w:r>
          <w:rPr>
            <w:rFonts w:hint="eastAsia"/>
            <w:i/>
            <w:iCs/>
          </w:rPr>
          <w:t xml:space="preserve">ow </w:t>
        </w:r>
        <w:r>
          <w:rPr>
            <w:i/>
            <w:iCs/>
          </w:rPr>
          <w:t>coupling</w:t>
        </w:r>
      </w:ins>
    </w:p>
    <w:p w14:paraId="2480A19B" w14:textId="77777777" w:rsidR="004B31F2" w:rsidRDefault="004B31F2" w:rsidP="00187EE7">
      <w:pPr>
        <w:rPr>
          <w:i/>
          <w:iCs/>
        </w:rPr>
      </w:pPr>
    </w:p>
    <w:p w14:paraId="5AC5E880" w14:textId="5C1D5C64" w:rsidR="002B5EBB" w:rsidRPr="002B5EBB" w:rsidRDefault="00735E1F" w:rsidP="00187EE7">
      <w:pPr>
        <w:rPr>
          <w:sz w:val="24"/>
          <w:szCs w:val="24"/>
        </w:rPr>
      </w:pPr>
      <w:r>
        <w:rPr>
          <w:sz w:val="24"/>
          <w:szCs w:val="24"/>
        </w:rPr>
        <w:t xml:space="preserve">To ensure the game adhered to these specifications, we created a new Boolean type called ‘isLowest’. The Boolean ‘isLowest’ is able to determine whether or not the lowest possible </w:t>
      </w:r>
      <w:r>
        <w:rPr>
          <w:sz w:val="24"/>
          <w:szCs w:val="24"/>
        </w:rPr>
        <w:lastRenderedPageBreak/>
        <w:t>number were rolled by comparing the rolled value with the number of dice, (</w:t>
      </w:r>
      <w:proofErr w:type="spellStart"/>
      <w:r>
        <w:rPr>
          <w:sz w:val="24"/>
          <w:szCs w:val="24"/>
        </w:rPr>
        <w:t>ie</w:t>
      </w:r>
      <w:proofErr w:type="spellEnd"/>
      <w:r>
        <w:rPr>
          <w:sz w:val="24"/>
          <w:szCs w:val="24"/>
        </w:rPr>
        <w:t xml:space="preserve"> rolled value is equal to number of dice). So, in the case where ‘isLowest’ is true and the player </w:t>
      </w:r>
      <w:r w:rsidR="0007072B">
        <w:rPr>
          <w:sz w:val="24"/>
          <w:szCs w:val="24"/>
        </w:rPr>
        <w:t xml:space="preserve">lands on a position which exhibits a connection, </w:t>
      </w:r>
      <w:r w:rsidR="00A079F7">
        <w:rPr>
          <w:sz w:val="24"/>
          <w:szCs w:val="24"/>
        </w:rPr>
        <w:t xml:space="preserve">the </w:t>
      </w:r>
      <w:r w:rsidR="0007072B">
        <w:rPr>
          <w:sz w:val="24"/>
          <w:szCs w:val="24"/>
        </w:rPr>
        <w:t>connection will not be triggered.</w:t>
      </w:r>
      <w:r w:rsidR="00A079F7">
        <w:rPr>
          <w:sz w:val="24"/>
          <w:szCs w:val="24"/>
        </w:rPr>
        <w:t xml:space="preserve"> Our ‘isLowest</w:t>
      </w:r>
      <w:r w:rsidR="00901E6B">
        <w:rPr>
          <w:sz w:val="24"/>
          <w:szCs w:val="24"/>
        </w:rPr>
        <w:t>’ variable</w:t>
      </w:r>
      <w:r w:rsidR="00A079F7">
        <w:rPr>
          <w:sz w:val="24"/>
          <w:szCs w:val="24"/>
        </w:rPr>
        <w:t xml:space="preserve"> was incorporated into the Puppet class (go method, line 81)</w:t>
      </w:r>
      <w:r w:rsidR="00EB3849">
        <w:rPr>
          <w:sz w:val="24"/>
          <w:szCs w:val="24"/>
        </w:rPr>
        <w:t xml:space="preserve"> with an if statement.</w:t>
      </w:r>
      <w:r w:rsidR="00901E6B">
        <w:rPr>
          <w:sz w:val="24"/>
          <w:szCs w:val="24"/>
        </w:rPr>
        <w:t xml:space="preserve"> </w:t>
      </w:r>
      <w:r w:rsidR="007E156F">
        <w:rPr>
          <w:sz w:val="24"/>
          <w:szCs w:val="24"/>
        </w:rPr>
        <w:t>To complete</w:t>
      </w:r>
      <w:r w:rsidR="00C91798">
        <w:rPr>
          <w:sz w:val="24"/>
          <w:szCs w:val="24"/>
        </w:rPr>
        <w:t xml:space="preserve"> task 2</w:t>
      </w:r>
      <w:r w:rsidR="00901E6B">
        <w:rPr>
          <w:sz w:val="24"/>
          <w:szCs w:val="24"/>
        </w:rPr>
        <w:t>, we implemented the ‘isLowest’ Boolean as described above</w:t>
      </w:r>
      <w:r w:rsidR="00C91798">
        <w:rPr>
          <w:sz w:val="24"/>
          <w:szCs w:val="24"/>
        </w:rPr>
        <w:t xml:space="preserve"> and altered some if statements in the ‘act’ class </w:t>
      </w:r>
      <w:r w:rsidR="001A6966">
        <w:rPr>
          <w:sz w:val="24"/>
          <w:szCs w:val="24"/>
        </w:rPr>
        <w:t>(line 128 in Puppet.java)</w:t>
      </w:r>
      <w:r w:rsidR="007E156F">
        <w:rPr>
          <w:sz w:val="24"/>
          <w:szCs w:val="24"/>
        </w:rPr>
        <w:t xml:space="preserve"> </w:t>
      </w:r>
      <w:r w:rsidR="00C91798">
        <w:rPr>
          <w:sz w:val="24"/>
          <w:szCs w:val="24"/>
        </w:rPr>
        <w:t>to check if the player is on a connection or not</w:t>
      </w:r>
      <w:r w:rsidR="007E156F">
        <w:rPr>
          <w:sz w:val="24"/>
          <w:szCs w:val="24"/>
        </w:rPr>
        <w:t xml:space="preserve"> which combined to achieve the desired functionality described in task 2.</w:t>
      </w:r>
      <w:r w:rsidR="004F3EE8">
        <w:rPr>
          <w:sz w:val="24"/>
          <w:szCs w:val="24"/>
        </w:rPr>
        <w:t xml:space="preserve"> The main idea behind our approach to task 2 was that it was </w:t>
      </w:r>
      <w:r w:rsidR="00B3404D">
        <w:rPr>
          <w:sz w:val="24"/>
          <w:szCs w:val="24"/>
        </w:rPr>
        <w:t>again, simple to implement, both in terms of the complexity of the changes made and the actual amount of code that needed to be written and or altered</w:t>
      </w:r>
      <w:r w:rsidR="002E09F5">
        <w:rPr>
          <w:sz w:val="24"/>
          <w:szCs w:val="24"/>
        </w:rPr>
        <w:t>.</w:t>
      </w:r>
      <w:r w:rsidR="00B3404D">
        <w:rPr>
          <w:sz w:val="24"/>
          <w:szCs w:val="24"/>
        </w:rPr>
        <w:t xml:space="preserve"> </w:t>
      </w:r>
      <w:r w:rsidR="002E09F5">
        <w:rPr>
          <w:sz w:val="24"/>
          <w:szCs w:val="24"/>
        </w:rPr>
        <w:t>So not only did our solution effectively solve the problem at hand, it was time efficient meaning we could invest more energy into other parts of our project.</w:t>
      </w:r>
    </w:p>
    <w:p w14:paraId="7AA3F678" w14:textId="77777777" w:rsidR="00013E37" w:rsidRPr="00187EE7" w:rsidRDefault="00013E37" w:rsidP="00187EE7">
      <w:pPr>
        <w:rPr>
          <w:sz w:val="24"/>
          <w:szCs w:val="24"/>
        </w:rPr>
      </w:pPr>
    </w:p>
    <w:p w14:paraId="0E59300C" w14:textId="7C8B9B84" w:rsidR="00187EE7" w:rsidRDefault="001A6966">
      <w:pPr>
        <w:rPr>
          <w:sz w:val="24"/>
          <w:szCs w:val="24"/>
        </w:rPr>
      </w:pPr>
      <w:r>
        <w:rPr>
          <w:sz w:val="24"/>
          <w:szCs w:val="24"/>
        </w:rPr>
        <w:t>Task 3:</w:t>
      </w:r>
    </w:p>
    <w:p w14:paraId="12DA11D7" w14:textId="7D60CA71" w:rsidR="001A6966" w:rsidRDefault="001A6966">
      <w:pPr>
        <w:rPr>
          <w:ins w:id="22" w:author="Fin -" w:date="2022-04-27T12:37:00Z"/>
          <w:i/>
          <w:iCs/>
        </w:rPr>
      </w:pPr>
      <w:r w:rsidRPr="001A6966">
        <w:rPr>
          <w:i/>
          <w:iCs/>
        </w:rPr>
        <w:t>If a player lands on the same square as their opponent when moving after rolling the dice (only), the opponent moves one square backwards and must follow the rules of the landing square.</w:t>
      </w:r>
    </w:p>
    <w:p w14:paraId="350EA666" w14:textId="77777777" w:rsidR="00A75619" w:rsidRDefault="00A75619">
      <w:pPr>
        <w:rPr>
          <w:ins w:id="23" w:author="Fin -" w:date="2022-04-27T12:37:00Z"/>
          <w:i/>
          <w:iCs/>
        </w:rPr>
      </w:pPr>
    </w:p>
    <w:p w14:paraId="0E1258C5" w14:textId="2DA5C6E6" w:rsidR="00A75619" w:rsidRDefault="00A75619">
      <w:pPr>
        <w:rPr>
          <w:ins w:id="24" w:author="Fin -" w:date="2022-04-27T12:37:00Z"/>
          <w:rFonts w:hint="eastAsia"/>
          <w:i/>
          <w:iCs/>
        </w:rPr>
      </w:pPr>
      <w:ins w:id="25" w:author="Fin -" w:date="2022-04-27T12:37:00Z">
        <w:r>
          <w:rPr>
            <w:i/>
            <w:iCs/>
          </w:rPr>
          <w:t>L</w:t>
        </w:r>
        <w:r>
          <w:rPr>
            <w:rFonts w:hint="eastAsia"/>
            <w:i/>
            <w:iCs/>
          </w:rPr>
          <w:t xml:space="preserve">ow </w:t>
        </w:r>
        <w:r>
          <w:rPr>
            <w:i/>
            <w:iCs/>
          </w:rPr>
          <w:t>coupling</w:t>
        </w:r>
      </w:ins>
    </w:p>
    <w:p w14:paraId="70E43C81" w14:textId="77777777" w:rsidR="00A75619" w:rsidRDefault="00A75619">
      <w:pPr>
        <w:rPr>
          <w:i/>
          <w:iCs/>
        </w:rPr>
      </w:pPr>
    </w:p>
    <w:p w14:paraId="05435454" w14:textId="5514E6FC" w:rsidR="001A6966" w:rsidRDefault="007F3312">
      <w:r>
        <w:t>To develop the functionality specified in task three we implemented a Boolean type ‘isBack’ within the Puppet class. ‘isBack’ works by getting all puppets from the Puppet class and comparing the current players index with all the other puppets’ indexes.</w:t>
      </w:r>
      <w:r w:rsidR="00EA704A">
        <w:t xml:space="preserve"> </w:t>
      </w:r>
      <w:r w:rsidR="009D4CB6">
        <w:t>Therefore,</w:t>
      </w:r>
      <w:r w:rsidR="00EA704A">
        <w:t xml:space="preserve"> if there exists a match between the indexes of the current player and any other puppets, ‘isBack’ returns true and the matched puppet has its index reduced by one.</w:t>
      </w:r>
      <w:r w:rsidR="002E09F5">
        <w:t xml:space="preserve"> What we noticed when discussing alternatives to solve for task 3 was that the information required to develop a solution was largely already available in the skeleton code. We were able to take advantage </w:t>
      </w:r>
      <w:r w:rsidR="00C26F10">
        <w:t>of this by simply pulling information from the ‘Puppet’ class and comparing it via our new Boolean ‘is Back’. This appealed to the simplicity we desired in our solutions and also avoided us having to implement further code to track the puppet states which would essentially mean unnecessarily duplicating information in the code.</w:t>
      </w:r>
    </w:p>
    <w:p w14:paraId="56EB5980" w14:textId="32AE6E40" w:rsidR="005E70C0" w:rsidRDefault="005E70C0">
      <w:pPr>
        <w:rPr>
          <w:ins w:id="26" w:author="Fin -" w:date="2022-04-27T12:40:00Z"/>
          <w:rFonts w:hint="eastAsia"/>
        </w:rPr>
      </w:pPr>
      <w:ins w:id="27" w:author="Fin -" w:date="2022-04-27T12:40:00Z">
        <w:r>
          <w:rPr>
            <w:rFonts w:hint="eastAsia"/>
          </w:rPr>
          <w:t>Task 4:</w:t>
        </w:r>
      </w:ins>
    </w:p>
    <w:p w14:paraId="1E8A1759" w14:textId="76BCAA9E" w:rsidR="005E70C0" w:rsidRDefault="005E70C0">
      <w:pPr>
        <w:rPr>
          <w:ins w:id="28" w:author="Fin -" w:date="2022-04-27T12:41:00Z"/>
        </w:rPr>
      </w:pPr>
      <w:ins w:id="29" w:author="Fin -" w:date="2022-04-27T12:40:00Z">
        <w:r>
          <w:t xml:space="preserve">Why create </w:t>
        </w:r>
      </w:ins>
      <w:ins w:id="30" w:author="Fin -" w:date="2022-04-27T12:42:00Z">
        <w:r w:rsidR="00E24DF2">
          <w:t>Strategy</w:t>
        </w:r>
      </w:ins>
      <w:ins w:id="31" w:author="Fin -" w:date="2022-04-27T12:41:00Z">
        <w:r>
          <w:t xml:space="preserve"> interface: protected variation and indirection</w:t>
        </w:r>
      </w:ins>
    </w:p>
    <w:p w14:paraId="4E6AF6A6" w14:textId="460C82A6" w:rsidR="00B56A35" w:rsidRDefault="005E70C0">
      <w:pPr>
        <w:rPr>
          <w:ins w:id="32" w:author="Fin -" w:date="2022-04-27T12:43:00Z"/>
        </w:rPr>
      </w:pPr>
      <w:ins w:id="33" w:author="Fin -" w:date="2022-04-27T12:41:00Z">
        <w:r>
          <w:t>C</w:t>
        </w:r>
      </w:ins>
      <w:ins w:id="34" w:author="Fin -" w:date="2022-04-27T12:42:00Z">
        <w:r>
          <w:t xml:space="preserve">reation of </w:t>
        </w:r>
        <w:r w:rsidR="00E24DF2">
          <w:t>Strategy</w:t>
        </w:r>
        <w:r>
          <w:t xml:space="preserve"> object inside Puppet class: Creator</w:t>
        </w:r>
      </w:ins>
    </w:p>
    <w:p w14:paraId="0CDB06F7" w14:textId="1FC865A6" w:rsidR="0049393A" w:rsidRDefault="0049393A">
      <w:pPr>
        <w:rPr>
          <w:ins w:id="35" w:author="Fin -" w:date="2022-04-27T13:15:00Z"/>
        </w:rPr>
      </w:pPr>
      <w:proofErr w:type="gramStart"/>
      <w:ins w:id="36" w:author="Fin -" w:date="2022-04-27T13:11:00Z">
        <w:r>
          <w:rPr>
            <w:rFonts w:hint="eastAsia"/>
          </w:rPr>
          <w:t>4.a</w:t>
        </w:r>
        <w:r>
          <w:t>,b</w:t>
        </w:r>
      </w:ins>
      <w:proofErr w:type="gramEnd"/>
    </w:p>
    <w:p w14:paraId="65F042E8" w14:textId="13210FBC" w:rsidR="0049393A" w:rsidRDefault="0049393A">
      <w:pPr>
        <w:rPr>
          <w:ins w:id="37" w:author="Fin -" w:date="2022-04-27T13:11:00Z"/>
          <w:rFonts w:hint="eastAsia"/>
        </w:rPr>
      </w:pPr>
      <w:ins w:id="38" w:author="Fin -" w:date="2022-04-27T13:15:00Z">
        <w:r>
          <w:t xml:space="preserve">An </w:t>
        </w:r>
        <w:proofErr w:type="spellStart"/>
        <w:r>
          <w:t>isReversed</w:t>
        </w:r>
        <w:proofErr w:type="spellEnd"/>
        <w:r>
          <w:t xml:space="preserve"> </w:t>
        </w:r>
      </w:ins>
      <w:ins w:id="39" w:author="Fin -" w:date="2022-04-27T13:28:00Z">
        <w:r w:rsidR="00562E89">
          <w:t>variable</w:t>
        </w:r>
        <w:r w:rsidR="00562E89">
          <w:t xml:space="preserve"> </w:t>
        </w:r>
      </w:ins>
      <w:ins w:id="40" w:author="Fin -" w:date="2022-04-27T13:15:00Z">
        <w:r>
          <w:t>is added to the Connection class</w:t>
        </w:r>
      </w:ins>
      <w:ins w:id="41" w:author="Fin -" w:date="2022-04-27T13:21:00Z">
        <w:r w:rsidR="00B75758">
          <w:t xml:space="preserve"> which indicates whether the Connection is reversed or not</w:t>
        </w:r>
      </w:ins>
      <w:ins w:id="42" w:author="Fin -" w:date="2022-04-27T13:15:00Z">
        <w:r>
          <w:t xml:space="preserve">, </w:t>
        </w:r>
      </w:ins>
      <w:ins w:id="43" w:author="Fin -" w:date="2022-04-27T13:19:00Z">
        <w:r>
          <w:t xml:space="preserve">when </w:t>
        </w:r>
        <w:proofErr w:type="spellStart"/>
        <w:r>
          <w:t>isReversed</w:t>
        </w:r>
        <w:proofErr w:type="spellEnd"/>
        <w:r>
          <w:t xml:space="preserve">=true, the </w:t>
        </w:r>
      </w:ins>
      <w:ins w:id="44" w:author="Fin -" w:date="2022-04-27T13:20:00Z">
        <w:r>
          <w:t xml:space="preserve">starting location and ending location </w:t>
        </w:r>
      </w:ins>
      <w:ins w:id="45" w:author="Fin -" w:date="2022-04-27T13:41:00Z">
        <w:r w:rsidR="00AF04C1">
          <w:t>are</w:t>
        </w:r>
      </w:ins>
      <w:ins w:id="46" w:author="Fin -" w:date="2022-04-27T13:20:00Z">
        <w:r>
          <w:t xml:space="preserve"> exchanged co</w:t>
        </w:r>
        <w:r w:rsidR="00B75758">
          <w:t>mpar</w:t>
        </w:r>
      </w:ins>
      <w:ins w:id="47" w:author="Fin -" w:date="2022-04-27T13:41:00Z">
        <w:r w:rsidR="00AF04C1">
          <w:t>ed</w:t>
        </w:r>
      </w:ins>
      <w:ins w:id="48" w:author="Fin -" w:date="2022-04-27T13:20:00Z">
        <w:r w:rsidR="00B75758">
          <w:t xml:space="preserve"> to the initiali</w:t>
        </w:r>
        <w:r w:rsidR="009D3571">
          <w:t>ze value, the reverse</w:t>
        </w:r>
        <w:r w:rsidR="00B75758">
          <w:t xml:space="preserve"> action is achieved by </w:t>
        </w:r>
        <w:proofErr w:type="gramStart"/>
        <w:r w:rsidR="00B75758">
          <w:t>reverse(</w:t>
        </w:r>
        <w:proofErr w:type="gramEnd"/>
        <w:r w:rsidR="00B75758">
          <w:t>) method</w:t>
        </w:r>
      </w:ins>
      <w:ins w:id="49" w:author="Fin -" w:date="2022-04-27T13:22:00Z">
        <w:r w:rsidR="009D3571">
          <w:t xml:space="preserve"> inside Connection class, calling this method will set </w:t>
        </w:r>
        <w:proofErr w:type="spellStart"/>
        <w:r w:rsidR="009D3571">
          <w:t>isReversed</w:t>
        </w:r>
        <w:proofErr w:type="spellEnd"/>
        <w:r w:rsidR="009D3571">
          <w:t xml:space="preserve"> to the opposite value(</w:t>
        </w:r>
      </w:ins>
      <w:ins w:id="50" w:author="Fin -" w:date="2022-04-27T13:23:00Z">
        <w:r w:rsidR="009D3571">
          <w:t>when it is true, set to false and vice versa</w:t>
        </w:r>
      </w:ins>
      <w:ins w:id="51" w:author="Fin -" w:date="2022-04-27T13:22:00Z">
        <w:r w:rsidR="009D3571">
          <w:t>)</w:t>
        </w:r>
      </w:ins>
      <w:ins w:id="52" w:author="Fin -" w:date="2022-04-27T13:23:00Z">
        <w:r w:rsidR="009D3571">
          <w:t>, and</w:t>
        </w:r>
      </w:ins>
      <w:ins w:id="53" w:author="Fin -" w:date="2022-04-27T13:24:00Z">
        <w:r w:rsidR="00384FC8">
          <w:t xml:space="preserve"> do the</w:t>
        </w:r>
        <w:r w:rsidR="009D3571">
          <w:t xml:space="preserve"> location exchange</w:t>
        </w:r>
      </w:ins>
      <w:ins w:id="54" w:author="Fin -" w:date="2022-04-27T13:22:00Z">
        <w:r w:rsidR="009D3571">
          <w:t>.</w:t>
        </w:r>
      </w:ins>
      <w:ins w:id="55" w:author="Fin -" w:date="2022-04-27T13:24:00Z">
        <w:r w:rsidR="009D3571">
          <w:t xml:space="preserve"> There is also a </w:t>
        </w:r>
        <w:proofErr w:type="spellStart"/>
        <w:r w:rsidR="009D3571">
          <w:t>setReversed</w:t>
        </w:r>
        <w:proofErr w:type="spellEnd"/>
        <w:r w:rsidR="009D3571">
          <w:t xml:space="preserve">() method that achieve the same functionality, but instead of changing </w:t>
        </w:r>
        <w:proofErr w:type="spellStart"/>
        <w:r w:rsidR="009D3571">
          <w:t>isReversed</w:t>
        </w:r>
        <w:proofErr w:type="spellEnd"/>
        <w:r w:rsidR="009D3571">
          <w:t xml:space="preserve"> back</w:t>
        </w:r>
      </w:ins>
      <w:ins w:id="56" w:author="Fin -" w:date="2022-04-27T13:26:00Z">
        <w:r w:rsidR="009D3571">
          <w:t>-</w:t>
        </w:r>
      </w:ins>
      <w:ins w:id="57" w:author="Fin -" w:date="2022-04-27T13:24:00Z">
        <w:r w:rsidR="009D3571">
          <w:t>and</w:t>
        </w:r>
      </w:ins>
      <w:ins w:id="58" w:author="Fin -" w:date="2022-04-27T13:26:00Z">
        <w:r w:rsidR="009D3571">
          <w:t>-</w:t>
        </w:r>
      </w:ins>
      <w:ins w:id="59" w:author="Fin -" w:date="2022-04-27T13:24:00Z">
        <w:r w:rsidR="009D3571">
          <w:t xml:space="preserve">forth, it can </w:t>
        </w:r>
      </w:ins>
      <w:ins w:id="60" w:author="Fin -" w:date="2022-04-27T13:25:00Z">
        <w:r w:rsidR="009D3571">
          <w:rPr>
            <w:rFonts w:hint="eastAsia"/>
          </w:rPr>
          <w:t>a</w:t>
        </w:r>
        <w:r w:rsidR="009D3571">
          <w:t xml:space="preserve">ssign </w:t>
        </w:r>
      </w:ins>
      <w:proofErr w:type="spellStart"/>
      <w:ins w:id="61" w:author="Fin -" w:date="2022-04-27T13:26:00Z">
        <w:r w:rsidR="009D3571">
          <w:t>isRevered</w:t>
        </w:r>
        <w:proofErr w:type="spellEnd"/>
        <w:r w:rsidR="009D3571">
          <w:t xml:space="preserve"> directly to true or false, this method is used for toggling </w:t>
        </w:r>
      </w:ins>
      <w:ins w:id="62" w:author="Fin -" w:date="2022-04-27T13:29:00Z">
        <w:r w:rsidR="00B55C25">
          <w:t xml:space="preserve">strategy </w:t>
        </w:r>
      </w:ins>
      <w:ins w:id="63" w:author="Fin -" w:date="2022-04-27T13:26:00Z">
        <w:r w:rsidR="009D3571">
          <w:t>button.</w:t>
        </w:r>
      </w:ins>
      <w:ins w:id="64" w:author="Fin -" w:date="2022-04-27T13:23:00Z">
        <w:r w:rsidR="009D3571">
          <w:t xml:space="preserve"> </w:t>
        </w:r>
      </w:ins>
      <w:ins w:id="65" w:author="Fin -" w:date="2022-04-27T13:22:00Z">
        <w:r w:rsidR="009D3571">
          <w:t xml:space="preserve"> </w:t>
        </w:r>
      </w:ins>
    </w:p>
    <w:p w14:paraId="49A6E727" w14:textId="01541247" w:rsidR="0049393A" w:rsidRDefault="00574D4C">
      <w:pPr>
        <w:rPr>
          <w:ins w:id="66" w:author="Fin -" w:date="2022-04-27T13:27:00Z"/>
        </w:rPr>
      </w:pPr>
      <w:proofErr w:type="gramStart"/>
      <w:ins w:id="67" w:author="Fin -" w:date="2022-04-27T13:27:00Z">
        <w:r>
          <w:rPr>
            <w:rFonts w:hint="eastAsia"/>
          </w:rPr>
          <w:lastRenderedPageBreak/>
          <w:t>4</w:t>
        </w:r>
        <w:r>
          <w:t>.c</w:t>
        </w:r>
        <w:proofErr w:type="gramEnd"/>
      </w:ins>
    </w:p>
    <w:p w14:paraId="114DE910" w14:textId="76656966" w:rsidR="00574D4C" w:rsidRPr="0049393A" w:rsidRDefault="00562E89">
      <w:pPr>
        <w:rPr>
          <w:ins w:id="68" w:author="Fin -" w:date="2022-04-27T13:11:00Z"/>
          <w:rPrChange w:id="69" w:author="Fin -" w:date="2022-04-27T13:20:00Z">
            <w:rPr>
              <w:ins w:id="70" w:author="Fin -" w:date="2022-04-27T13:11:00Z"/>
            </w:rPr>
          </w:rPrChange>
        </w:rPr>
      </w:pPr>
      <w:ins w:id="71" w:author="Fin -" w:date="2022-04-27T13:27:00Z">
        <w:r>
          <w:t xml:space="preserve">In </w:t>
        </w:r>
        <w:proofErr w:type="spellStart"/>
        <w:r>
          <w:t>NavigationPane</w:t>
        </w:r>
        <w:proofErr w:type="spellEnd"/>
        <w:r>
          <w:t xml:space="preserve"> class, the basic framework of </w:t>
        </w:r>
      </w:ins>
      <w:ins w:id="72" w:author="Fin -" w:date="2022-04-27T13:41:00Z">
        <w:r w:rsidR="00AF04C1">
          <w:t xml:space="preserve">the </w:t>
        </w:r>
      </w:ins>
      <w:ins w:id="73" w:author="Fin -" w:date="2022-04-27T13:27:00Z">
        <w:r>
          <w:t>toggle button is alrea</w:t>
        </w:r>
      </w:ins>
      <w:ins w:id="74" w:author="Fin -" w:date="2022-04-27T13:28:00Z">
        <w:r>
          <w:t xml:space="preserve">dy set up. We adjust its calling </w:t>
        </w:r>
        <w:proofErr w:type="spellStart"/>
        <w:proofErr w:type="gramStart"/>
        <w:r>
          <w:t>toggleCheck</w:t>
        </w:r>
        <w:proofErr w:type="spellEnd"/>
        <w:r>
          <w:t>(</w:t>
        </w:r>
        <w:proofErr w:type="gramEnd"/>
        <w:r>
          <w:t xml:space="preserve">) to update with </w:t>
        </w:r>
        <w:proofErr w:type="spellStart"/>
        <w:r>
          <w:t>isReversed</w:t>
        </w:r>
        <w:proofErr w:type="spellEnd"/>
        <w:r>
          <w:t xml:space="preserve"> variable</w:t>
        </w:r>
      </w:ins>
      <w:ins w:id="75" w:author="Fin -" w:date="2022-04-27T13:29:00Z">
        <w:r w:rsidR="009B141C">
          <w:t xml:space="preserve"> in </w:t>
        </w:r>
        <w:proofErr w:type="spellStart"/>
        <w:r w:rsidR="009B141C">
          <w:t>startMoving</w:t>
        </w:r>
        <w:proofErr w:type="spellEnd"/>
        <w:r w:rsidR="009B141C">
          <w:t xml:space="preserve">() </w:t>
        </w:r>
      </w:ins>
      <w:ins w:id="76" w:author="Fin -" w:date="2022-04-27T13:30:00Z">
        <w:r w:rsidR="009B141C">
          <w:t xml:space="preserve">and </w:t>
        </w:r>
        <w:proofErr w:type="spellStart"/>
        <w:r w:rsidR="009B141C">
          <w:t>buttonChecked</w:t>
        </w:r>
        <w:proofErr w:type="spellEnd"/>
        <w:r w:rsidR="009B141C">
          <w:t xml:space="preserve">() </w:t>
        </w:r>
      </w:ins>
      <w:ins w:id="77" w:author="Fin -" w:date="2022-04-27T13:29:00Z">
        <w:r w:rsidR="009B141C">
          <w:t>method</w:t>
        </w:r>
      </w:ins>
      <w:ins w:id="78" w:author="Fin -" w:date="2022-04-27T13:28:00Z">
        <w:r>
          <w:t>.</w:t>
        </w:r>
      </w:ins>
    </w:p>
    <w:p w14:paraId="68FCFD0F" w14:textId="27A1FFB2" w:rsidR="00B56A35" w:rsidRDefault="0049393A">
      <w:pPr>
        <w:rPr>
          <w:ins w:id="79" w:author="Fin -" w:date="2022-04-27T12:43:00Z"/>
          <w:rFonts w:hint="eastAsia"/>
        </w:rPr>
      </w:pPr>
      <w:proofErr w:type="gramStart"/>
      <w:ins w:id="80" w:author="Fin -" w:date="2022-04-27T13:11:00Z">
        <w:r>
          <w:rPr>
            <w:rFonts w:hint="eastAsia"/>
          </w:rPr>
          <w:t>4.d</w:t>
        </w:r>
      </w:ins>
      <w:proofErr w:type="gramEnd"/>
    </w:p>
    <w:p w14:paraId="4C8511B9" w14:textId="396BF3AD" w:rsidR="00B56A35" w:rsidRPr="00B56A35" w:rsidRDefault="00B56A35">
      <w:pPr>
        <w:rPr>
          <w:ins w:id="81" w:author="Fin -" w:date="2022-04-27T12:40:00Z"/>
          <w:rFonts w:hint="eastAsia"/>
          <w:rPrChange w:id="82" w:author="Fin -" w:date="2022-04-27T12:43:00Z">
            <w:rPr>
              <w:ins w:id="83" w:author="Fin -" w:date="2022-04-27T12:40:00Z"/>
              <w:rFonts w:hint="eastAsia"/>
            </w:rPr>
          </w:rPrChange>
        </w:rPr>
      </w:pPr>
      <w:ins w:id="84" w:author="Fin -" w:date="2022-04-27T12:43:00Z">
        <w:r>
          <w:t>The reason we decided to create a Strategy interface is that in task 4.d, it is noted that NERDI games will change strategy in the future, which require</w:t>
        </w:r>
      </w:ins>
      <w:ins w:id="85" w:author="Fin -" w:date="2022-04-27T12:44:00Z">
        <w:r>
          <w:t>s</w:t>
        </w:r>
      </w:ins>
      <w:ins w:id="86" w:author="Fin -" w:date="2022-04-27T12:43:00Z">
        <w:r>
          <w:t xml:space="preserve"> our design of</w:t>
        </w:r>
      </w:ins>
      <w:ins w:id="87" w:author="Fin -" w:date="2022-04-27T12:44:00Z">
        <w:r>
          <w:t xml:space="preserve"> implementations of task</w:t>
        </w:r>
      </w:ins>
      <w:ins w:id="88" w:author="Fin -" w:date="2022-04-27T13:30:00Z">
        <w:r w:rsidR="00FC4274">
          <w:t xml:space="preserve"> </w:t>
        </w:r>
      </w:ins>
      <w:ins w:id="89" w:author="Fin -" w:date="2022-04-27T12:44:00Z">
        <w:r>
          <w:t xml:space="preserve">4 to </w:t>
        </w:r>
      </w:ins>
      <w:ins w:id="90" w:author="Fin -" w:date="2022-04-27T12:46:00Z">
        <w:r>
          <w:t>be robust</w:t>
        </w:r>
      </w:ins>
      <w:ins w:id="91" w:author="Fin -" w:date="2022-04-27T12:45:00Z">
        <w:r>
          <w:t xml:space="preserve"> with changes </w:t>
        </w:r>
      </w:ins>
      <w:ins w:id="92" w:author="Fin -" w:date="2022-04-27T13:42:00Z">
        <w:r w:rsidR="00AF04C1">
          <w:t>in</w:t>
        </w:r>
      </w:ins>
      <w:ins w:id="93" w:author="Fin -" w:date="2022-04-27T12:45:00Z">
        <w:r>
          <w:t xml:space="preserve"> the implementation of future coming strategies, that is,</w:t>
        </w:r>
      </w:ins>
      <w:ins w:id="94" w:author="Fin -" w:date="2022-04-27T12:46:00Z">
        <w:r>
          <w:t xml:space="preserve"> we need to p</w:t>
        </w:r>
      </w:ins>
      <w:ins w:id="95" w:author="Fin -" w:date="2022-04-27T12:45:00Z">
        <w:r>
          <w:t xml:space="preserve">rotect the functionality of the existing system from </w:t>
        </w:r>
      </w:ins>
      <w:ins w:id="96" w:author="Fin -" w:date="2022-04-27T12:47:00Z">
        <w:r>
          <w:t xml:space="preserve">the incoming </w:t>
        </w:r>
      </w:ins>
      <w:ins w:id="97" w:author="Fin -" w:date="2022-04-27T12:45:00Z">
        <w:r>
          <w:t xml:space="preserve">new changes of Strategy class. </w:t>
        </w:r>
      </w:ins>
      <w:ins w:id="98" w:author="Fin -" w:date="2022-04-27T12:48:00Z">
        <w:r>
          <w:t xml:space="preserve">Thus, we decided to use </w:t>
        </w:r>
      </w:ins>
      <w:ins w:id="99" w:author="Fin -" w:date="2022-04-27T13:42:00Z">
        <w:r w:rsidR="00AF04C1">
          <w:t xml:space="preserve">the </w:t>
        </w:r>
      </w:ins>
      <w:proofErr w:type="gramStart"/>
      <w:ins w:id="100" w:author="Fin -" w:date="2022-04-27T12:48:00Z">
        <w:r>
          <w:t>Protected</w:t>
        </w:r>
        <w:proofErr w:type="gramEnd"/>
        <w:r>
          <w:t xml:space="preserve"> variations pattern and create a Strategy interface to handle future coming classes. </w:t>
        </w:r>
      </w:ins>
      <w:ins w:id="101" w:author="Fin -" w:date="2022-04-27T12:49:00Z">
        <w:r>
          <w:t>In this way,</w:t>
        </w:r>
      </w:ins>
      <w:ins w:id="102" w:author="Fin -" w:date="2022-04-27T13:06:00Z">
        <w:r w:rsidR="00A25442">
          <w:t xml:space="preserve"> the coupling </w:t>
        </w:r>
        <w:r w:rsidR="00452ADD">
          <w:t>of the system and the strategy</w:t>
        </w:r>
        <w:r w:rsidR="00A25442">
          <w:t xml:space="preserve"> is reduced</w:t>
        </w:r>
        <w:r w:rsidR="007E1D79">
          <w:t xml:space="preserve"> and</w:t>
        </w:r>
      </w:ins>
      <w:ins w:id="103" w:author="Fin -" w:date="2022-04-27T13:07:00Z">
        <w:r w:rsidR="007E1D79">
          <w:t xml:space="preserve"> applies </w:t>
        </w:r>
      </w:ins>
      <w:ins w:id="104" w:author="Fin -" w:date="2022-04-27T13:06:00Z">
        <w:r w:rsidR="007E1D79">
          <w:t>indirection</w:t>
        </w:r>
        <w:r w:rsidR="006A5D9C">
          <w:t>.</w:t>
        </w:r>
      </w:ins>
      <w:ins w:id="105" w:author="Fin -" w:date="2022-04-27T12:49:00Z">
        <w:r w:rsidR="006A5D9C">
          <w:t xml:space="preserve"> W</w:t>
        </w:r>
        <w:r>
          <w:t>hen the developers decided to implement a new strategy</w:t>
        </w:r>
      </w:ins>
      <w:ins w:id="106" w:author="Fin -" w:date="2022-04-27T12:56:00Z">
        <w:r w:rsidR="003461BA" w:rsidRPr="003461BA">
          <w:t xml:space="preserve"> </w:t>
        </w:r>
        <w:r w:rsidR="003461BA">
          <w:t>or change</w:t>
        </w:r>
        <w:r w:rsidR="003461BA">
          <w:t xml:space="preserve"> the current </w:t>
        </w:r>
        <w:r w:rsidR="003461BA">
          <w:t>strategy</w:t>
        </w:r>
      </w:ins>
      <w:ins w:id="107" w:author="Fin -" w:date="2022-04-27T12:50:00Z">
        <w:r>
          <w:t xml:space="preserve">, they only need to create a new class </w:t>
        </w:r>
      </w:ins>
      <w:ins w:id="108" w:author="Fin -" w:date="2022-04-27T13:42:00Z">
        <w:r w:rsidR="00AF04C1">
          <w:t>that</w:t>
        </w:r>
      </w:ins>
      <w:ins w:id="109" w:author="Fin -" w:date="2022-04-27T12:50:00Z">
        <w:r>
          <w:t xml:space="preserve"> implements the Strategy interface</w:t>
        </w:r>
      </w:ins>
      <w:ins w:id="110" w:author="Fin -" w:date="2022-04-27T12:55:00Z">
        <w:r w:rsidR="003461BA">
          <w:t xml:space="preserve"> or chang</w:t>
        </w:r>
      </w:ins>
      <w:ins w:id="111" w:author="Fin -" w:date="2022-04-27T13:42:00Z">
        <w:r w:rsidR="00AF04C1">
          <w:t>e</w:t>
        </w:r>
      </w:ins>
      <w:ins w:id="112" w:author="Fin -" w:date="2022-04-27T12:55:00Z">
        <w:r w:rsidR="003461BA">
          <w:t xml:space="preserve"> the methods in the </w:t>
        </w:r>
      </w:ins>
      <w:ins w:id="113" w:author="Fin -" w:date="2022-04-27T12:56:00Z">
        <w:r w:rsidR="003461BA">
          <w:t xml:space="preserve">implementation </w:t>
        </w:r>
      </w:ins>
      <w:ins w:id="114" w:author="Fin -" w:date="2022-04-27T12:55:00Z">
        <w:r w:rsidR="003461BA">
          <w:t>class</w:t>
        </w:r>
      </w:ins>
      <w:ins w:id="115" w:author="Fin -" w:date="2022-04-27T12:51:00Z">
        <w:r w:rsidR="009968E2">
          <w:t>. T</w:t>
        </w:r>
        <w:r w:rsidR="003461BA">
          <w:t>he rest of the system only cares</w:t>
        </w:r>
      </w:ins>
      <w:ins w:id="116" w:author="Fin -" w:date="2022-04-27T12:53:00Z">
        <w:r w:rsidR="003461BA">
          <w:t xml:space="preserve"> about</w:t>
        </w:r>
      </w:ins>
      <w:ins w:id="117" w:author="Fin -" w:date="2022-04-27T12:51:00Z">
        <w:r w:rsidR="003461BA">
          <w:t xml:space="preserve"> methods </w:t>
        </w:r>
      </w:ins>
      <w:ins w:id="118" w:author="Fin -" w:date="2022-04-27T12:53:00Z">
        <w:r w:rsidR="003461BA">
          <w:t>declared in the interface, which protect</w:t>
        </w:r>
      </w:ins>
      <w:ins w:id="119" w:author="Fin -" w:date="2022-04-27T13:42:00Z">
        <w:r w:rsidR="00AF04C1">
          <w:t>s</w:t>
        </w:r>
      </w:ins>
      <w:ins w:id="120" w:author="Fin -" w:date="2022-04-27T12:53:00Z">
        <w:r w:rsidR="003461BA">
          <w:t xml:space="preserve"> the</w:t>
        </w:r>
      </w:ins>
      <w:ins w:id="121" w:author="Fin -" w:date="2022-04-27T13:02:00Z">
        <w:r w:rsidR="00C2009E">
          <w:t xml:space="preserve"> rest of</w:t>
        </w:r>
      </w:ins>
      <w:ins w:id="122" w:author="Fin -" w:date="2022-04-27T12:53:00Z">
        <w:r w:rsidR="003461BA">
          <w:t xml:space="preserve"> </w:t>
        </w:r>
      </w:ins>
      <w:ins w:id="123" w:author="Fin -" w:date="2022-04-27T13:42:00Z">
        <w:r w:rsidR="00AF04C1">
          <w:t xml:space="preserve">the </w:t>
        </w:r>
      </w:ins>
      <w:ins w:id="124" w:author="Fin -" w:date="2022-04-27T12:53:00Z">
        <w:r w:rsidR="003461BA">
          <w:t>system from cha</w:t>
        </w:r>
        <w:r w:rsidR="009968E2">
          <w:t>nging in order to adapt to new s</w:t>
        </w:r>
        <w:r w:rsidR="003461BA">
          <w:t>t</w:t>
        </w:r>
      </w:ins>
      <w:ins w:id="125" w:author="Fin -" w:date="2022-04-27T12:57:00Z">
        <w:r w:rsidR="009968E2">
          <w:t>r</w:t>
        </w:r>
      </w:ins>
      <w:ins w:id="126" w:author="Fin -" w:date="2022-04-27T12:53:00Z">
        <w:r w:rsidR="003461BA">
          <w:t>ateg</w:t>
        </w:r>
        <w:r w:rsidR="009968E2">
          <w:t>ies</w:t>
        </w:r>
      </w:ins>
    </w:p>
    <w:p w14:paraId="1DD564D6" w14:textId="77777777" w:rsidR="005E70C0" w:rsidRDefault="005E70C0">
      <w:pPr>
        <w:rPr>
          <w:ins w:id="127" w:author="Fin -" w:date="2022-04-27T12:57:00Z"/>
        </w:rPr>
      </w:pPr>
    </w:p>
    <w:p w14:paraId="7B7EBF2A" w14:textId="4B8B2FFC" w:rsidR="00413DE0" w:rsidRDefault="00413DE0">
      <w:pPr>
        <w:rPr>
          <w:ins w:id="128" w:author="Fin -" w:date="2022-04-27T13:35:00Z"/>
        </w:rPr>
      </w:pPr>
      <w:ins w:id="129" w:author="Fin -" w:date="2022-04-27T12:57:00Z">
        <w:r>
          <w:rPr>
            <w:rFonts w:hint="eastAsia"/>
          </w:rPr>
          <w:t xml:space="preserve">We decided to put </w:t>
        </w:r>
        <w:r>
          <w:t>the</w:t>
        </w:r>
        <w:r>
          <w:rPr>
            <w:rFonts w:hint="eastAsia"/>
          </w:rPr>
          <w:t xml:space="preserve"> </w:t>
        </w:r>
        <w:r>
          <w:t>creation responsibility</w:t>
        </w:r>
      </w:ins>
      <w:ins w:id="130" w:author="Fin -" w:date="2022-04-27T12:58:00Z">
        <w:r>
          <w:t xml:space="preserve"> of Strategy object</w:t>
        </w:r>
      </w:ins>
      <w:ins w:id="131" w:author="Fin -" w:date="2022-04-27T12:57:00Z">
        <w:r>
          <w:t xml:space="preserve"> to Puppet class</w:t>
        </w:r>
      </w:ins>
      <w:ins w:id="132" w:author="Fin -" w:date="2022-04-27T12:58:00Z">
        <w:r>
          <w:t xml:space="preserve"> by applying Creator Pattern, because </w:t>
        </w:r>
      </w:ins>
      <w:ins w:id="133" w:author="Fin -" w:date="2022-04-27T13:00:00Z">
        <w:r>
          <w:t xml:space="preserve">it makes sense to let </w:t>
        </w:r>
      </w:ins>
      <w:ins w:id="134" w:author="Fin -" w:date="2022-04-27T12:58:00Z">
        <w:r>
          <w:t>each puppet</w:t>
        </w:r>
      </w:ins>
      <w:ins w:id="135" w:author="Fin -" w:date="2022-04-27T12:59:00Z">
        <w:r>
          <w:t xml:space="preserve"> have one strategy</w:t>
        </w:r>
      </w:ins>
      <w:ins w:id="136" w:author="Fin -" w:date="2022-04-27T13:00:00Z">
        <w:r>
          <w:t>,</w:t>
        </w:r>
      </w:ins>
      <w:ins w:id="137" w:author="Fin -" w:date="2022-04-27T13:01:00Z">
        <w:r>
          <w:t xml:space="preserve"> and the strategy and puppet are closely related</w:t>
        </w:r>
      </w:ins>
      <w:ins w:id="138" w:author="Fin -" w:date="2022-04-27T13:02:00Z">
        <w:r>
          <w:t xml:space="preserve"> (puppet needs to use instance</w:t>
        </w:r>
      </w:ins>
      <w:ins w:id="139" w:author="Fin -" w:date="2022-04-27T13:43:00Z">
        <w:r w:rsidR="00AF04C1">
          <w:t>s</w:t>
        </w:r>
      </w:ins>
      <w:ins w:id="140" w:author="Fin -" w:date="2022-04-27T13:02:00Z">
        <w:r>
          <w:t xml:space="preserve"> of Strategy class)</w:t>
        </w:r>
      </w:ins>
      <w:ins w:id="141" w:author="Fin -" w:date="2022-04-27T13:01:00Z">
        <w:r>
          <w:t>,</w:t>
        </w:r>
      </w:ins>
      <w:ins w:id="142" w:author="Fin -" w:date="2022-04-27T13:00:00Z">
        <w:r>
          <w:t xml:space="preserve"> therefore in the future the developers want to apply </w:t>
        </w:r>
      </w:ins>
      <w:ins w:id="143" w:author="Fin -" w:date="2022-04-27T13:43:00Z">
        <w:r w:rsidR="00AF04C1">
          <w:t xml:space="preserve">a </w:t>
        </w:r>
      </w:ins>
      <w:ins w:id="144" w:author="Fin -" w:date="2022-04-27T13:00:00Z">
        <w:r>
          <w:t xml:space="preserve">different </w:t>
        </w:r>
      </w:ins>
      <w:ins w:id="145" w:author="Fin -" w:date="2022-04-27T13:01:00Z">
        <w:r>
          <w:t>strategy</w:t>
        </w:r>
      </w:ins>
      <w:ins w:id="146" w:author="Fin -" w:date="2022-04-27T13:00:00Z">
        <w:r>
          <w:t xml:space="preserve"> </w:t>
        </w:r>
      </w:ins>
      <w:ins w:id="147" w:author="Fin -" w:date="2022-04-27T13:01:00Z">
        <w:r>
          <w:t>to different puppets, our design still works.</w:t>
        </w:r>
      </w:ins>
      <w:ins w:id="148" w:author="Fin -" w:date="2022-04-27T12:59:00Z">
        <w:r>
          <w:t xml:space="preserve"> </w:t>
        </w:r>
      </w:ins>
      <w:ins w:id="149" w:author="Fin -" w:date="2022-04-27T12:58:00Z">
        <w:r>
          <w:t xml:space="preserve"> </w:t>
        </w:r>
      </w:ins>
    </w:p>
    <w:p w14:paraId="02AE1D7D" w14:textId="02364EAA" w:rsidR="00ED27A8" w:rsidRDefault="00ED27A8">
      <w:pPr>
        <w:rPr>
          <w:ins w:id="150" w:author="Fin -" w:date="2022-04-27T13:32:00Z"/>
        </w:rPr>
      </w:pPr>
      <w:ins w:id="151" w:author="Fin -" w:date="2022-04-27T13:35:00Z">
        <w:r>
          <w:t xml:space="preserve">For calling of </w:t>
        </w:r>
        <w:proofErr w:type="spellStart"/>
        <w:proofErr w:type="gramStart"/>
        <w:r>
          <w:t>doStrategy</w:t>
        </w:r>
        <w:proofErr w:type="spellEnd"/>
        <w:r>
          <w:t>(</w:t>
        </w:r>
        <w:proofErr w:type="gramEnd"/>
        <w:r>
          <w:t>),</w:t>
        </w:r>
        <w:r w:rsidR="00774721">
          <w:t xml:space="preserve"> we add that w</w:t>
        </w:r>
      </w:ins>
      <w:ins w:id="152" w:author="Fin -" w:date="2022-04-27T13:36:00Z">
        <w:r w:rsidR="00E95322">
          <w:t>ithin</w:t>
        </w:r>
      </w:ins>
      <w:ins w:id="153" w:author="Fin -" w:date="2022-04-27T13:35:00Z">
        <w:r>
          <w:t xml:space="preserve"> act() method in puppet so that the puppet</w:t>
        </w:r>
      </w:ins>
      <w:ins w:id="154" w:author="Fin -" w:date="2022-04-27T13:36:00Z">
        <w:r>
          <w:t xml:space="preserve"> will apply strategy after its moving action.</w:t>
        </w:r>
      </w:ins>
    </w:p>
    <w:p w14:paraId="24D000DD" w14:textId="77777777" w:rsidR="008654F6" w:rsidRDefault="008654F6">
      <w:pPr>
        <w:rPr>
          <w:ins w:id="155" w:author="Fin -" w:date="2022-04-27T13:32:00Z"/>
        </w:rPr>
      </w:pPr>
    </w:p>
    <w:p w14:paraId="5ABDF6ED" w14:textId="1F0493A3" w:rsidR="008654F6" w:rsidRDefault="008654F6">
      <w:pPr>
        <w:rPr>
          <w:ins w:id="156" w:author="Fin -" w:date="2022-04-27T12:57:00Z"/>
          <w:rFonts w:hint="eastAsia"/>
        </w:rPr>
      </w:pPr>
      <w:ins w:id="157" w:author="Fin -" w:date="2022-04-27T13:32:00Z">
        <w:r>
          <w:t>We</w:t>
        </w:r>
      </w:ins>
      <w:ins w:id="158" w:author="Fin -" w:date="2022-04-27T13:33:00Z">
        <w:r>
          <w:t xml:space="preserve"> also added two more methods inside </w:t>
        </w:r>
        <w:proofErr w:type="spellStart"/>
        <w:r>
          <w:t>GamePane</w:t>
        </w:r>
        <w:proofErr w:type="spellEnd"/>
        <w:r>
          <w:t xml:space="preserve"> class to help with the giving strategy implementations, </w:t>
        </w:r>
        <w:proofErr w:type="spellStart"/>
        <w:proofErr w:type="gramStart"/>
        <w:r w:rsidR="00C0090D">
          <w:t>getNextPuppet</w:t>
        </w:r>
        <w:proofErr w:type="spellEnd"/>
        <w:r w:rsidR="00C0090D">
          <w:t>(</w:t>
        </w:r>
        <w:proofErr w:type="gramEnd"/>
        <w:r w:rsidR="00C0090D">
          <w:t>) will get the next puppet</w:t>
        </w:r>
      </w:ins>
      <w:ins w:id="159" w:author="Fin -" w:date="2022-04-27T13:43:00Z">
        <w:r w:rsidR="00AF04C1">
          <w:t>,</w:t>
        </w:r>
      </w:ins>
      <w:ins w:id="160" w:author="Fin -" w:date="2022-04-27T13:33:00Z">
        <w:r w:rsidR="00C0090D">
          <w:t xml:space="preserve"> </w:t>
        </w:r>
      </w:ins>
      <w:ins w:id="161" w:author="Fin -" w:date="2022-04-27T13:34:00Z">
        <w:r w:rsidR="00C0090D">
          <w:t xml:space="preserve">and </w:t>
        </w:r>
        <w:proofErr w:type="spellStart"/>
        <w:r w:rsidR="00C0090D">
          <w:t>reverseAllConnection</w:t>
        </w:r>
        <w:proofErr w:type="spellEnd"/>
        <w:r w:rsidR="00C0090D">
          <w:t>() will do all connections reversion in one go,  the position of these methods</w:t>
        </w:r>
      </w:ins>
      <w:ins w:id="162" w:author="Fin -" w:date="2022-04-27T13:35:00Z">
        <w:r w:rsidR="00E030F9">
          <w:t>’ implementation</w:t>
        </w:r>
      </w:ins>
      <w:ins w:id="163" w:author="Fin -" w:date="2022-04-27T13:34:00Z">
        <w:r w:rsidR="00C0090D">
          <w:t xml:space="preserve"> appl</w:t>
        </w:r>
      </w:ins>
      <w:ins w:id="164" w:author="Fin -" w:date="2022-04-27T13:43:00Z">
        <w:r w:rsidR="00AF04C1">
          <w:t>ies</w:t>
        </w:r>
      </w:ins>
      <w:ins w:id="165" w:author="Fin -" w:date="2022-04-27T13:34:00Z">
        <w:r w:rsidR="00C0090D">
          <w:t xml:space="preserve"> Information Expert pattern. </w:t>
        </w:r>
      </w:ins>
    </w:p>
    <w:p w14:paraId="48789FED" w14:textId="77777777" w:rsidR="00413DE0" w:rsidRDefault="00413DE0">
      <w:pPr>
        <w:rPr>
          <w:ins w:id="166" w:author="Fin -" w:date="2022-04-27T12:40:00Z"/>
          <w:rFonts w:hint="eastAsia"/>
        </w:rPr>
      </w:pPr>
      <w:bookmarkStart w:id="167" w:name="_GoBack"/>
      <w:bookmarkEnd w:id="167"/>
    </w:p>
    <w:p w14:paraId="58074B56" w14:textId="4CF1C7AA" w:rsidR="00EA704A" w:rsidRDefault="00EA704A">
      <w:r>
        <w:t>Task 5:</w:t>
      </w:r>
    </w:p>
    <w:p w14:paraId="5AA23BA3" w14:textId="77777777" w:rsidR="00EA704A" w:rsidRDefault="00EA704A">
      <w:pPr>
        <w:rPr>
          <w:i/>
          <w:iCs/>
        </w:rPr>
      </w:pPr>
      <w:r w:rsidRPr="00EA704A">
        <w:rPr>
          <w:i/>
          <w:iCs/>
        </w:rPr>
        <w:t xml:space="preserve">In order to track game play, the game should keep some basic statistics: for each player, we want to know how many times that player rolled each possible value of the dice, and how many path symbols they traversed up and how many path symbols they traversed down. NERDI will want to add additional statistics in the future. </w:t>
      </w:r>
    </w:p>
    <w:p w14:paraId="73CE0BDC" w14:textId="77777777" w:rsidR="00EA704A" w:rsidRDefault="00EA704A">
      <w:pPr>
        <w:rPr>
          <w:i/>
          <w:iCs/>
        </w:rPr>
      </w:pPr>
      <w:r w:rsidRPr="00EA704A">
        <w:rPr>
          <w:i/>
          <w:iCs/>
        </w:rPr>
        <w:t xml:space="preserve">a. An example of the required format for output of dice roll counts is: “Player 2 rolled: 2-7, 3-11, 4-0, 5-0, 6-2, 7-3, 8-1, 9-0, 10-1, 11-1, 12-2” </w:t>
      </w:r>
    </w:p>
    <w:p w14:paraId="7285A172" w14:textId="07824220" w:rsidR="00EA704A" w:rsidRDefault="00EA704A">
      <w:pPr>
        <w:rPr>
          <w:ins w:id="168" w:author="Fin -" w:date="2022-04-27T12:37:00Z"/>
          <w:i/>
          <w:iCs/>
        </w:rPr>
      </w:pPr>
      <w:r w:rsidRPr="00EA704A">
        <w:rPr>
          <w:i/>
          <w:iCs/>
        </w:rPr>
        <w:t>b. An example of the required format of output for path symbol traversals is: “Player 1 traversed: up-3, down-7”</w:t>
      </w:r>
    </w:p>
    <w:p w14:paraId="4BCC26F7" w14:textId="77777777" w:rsidR="00A75619" w:rsidRDefault="00A75619">
      <w:pPr>
        <w:rPr>
          <w:ins w:id="169" w:author="Fin -" w:date="2022-04-27T12:37:00Z"/>
          <w:i/>
          <w:iCs/>
        </w:rPr>
      </w:pPr>
    </w:p>
    <w:p w14:paraId="7BB00BD1" w14:textId="06D62A45" w:rsidR="00A75619" w:rsidRDefault="00A75619">
      <w:pPr>
        <w:rPr>
          <w:ins w:id="170" w:author="Fin -" w:date="2022-04-27T12:37:00Z"/>
          <w:i/>
          <w:iCs/>
        </w:rPr>
      </w:pPr>
      <w:proofErr w:type="gramStart"/>
      <w:ins w:id="171" w:author="Fin -" w:date="2022-04-27T12:38:00Z">
        <w:r>
          <w:rPr>
            <w:i/>
            <w:iCs/>
          </w:rPr>
          <w:lastRenderedPageBreak/>
          <w:t>why</w:t>
        </w:r>
        <w:proofErr w:type="gramEnd"/>
        <w:r>
          <w:rPr>
            <w:i/>
            <w:iCs/>
          </w:rPr>
          <w:t xml:space="preserve"> create Statistic class: </w:t>
        </w:r>
      </w:ins>
      <w:ins w:id="172" w:author="Fin -" w:date="2022-04-27T12:37:00Z">
        <w:r>
          <w:rPr>
            <w:rFonts w:hint="eastAsia"/>
            <w:i/>
            <w:iCs/>
          </w:rPr>
          <w:t xml:space="preserve">high </w:t>
        </w:r>
        <w:r>
          <w:rPr>
            <w:i/>
            <w:iCs/>
          </w:rPr>
          <w:t>cohesion</w:t>
        </w:r>
      </w:ins>
      <w:ins w:id="173" w:author="Fin -" w:date="2022-04-27T12:40:00Z">
        <w:r w:rsidR="00DA46DD">
          <w:rPr>
            <w:i/>
            <w:iCs/>
          </w:rPr>
          <w:t>, low cou</w:t>
        </w:r>
        <w:r w:rsidR="00654B9A">
          <w:rPr>
            <w:i/>
            <w:iCs/>
          </w:rPr>
          <w:t>p</w:t>
        </w:r>
        <w:r w:rsidR="00DA46DD">
          <w:rPr>
            <w:i/>
            <w:iCs/>
          </w:rPr>
          <w:t>ling</w:t>
        </w:r>
      </w:ins>
    </w:p>
    <w:p w14:paraId="55E650CF" w14:textId="089B8F9E" w:rsidR="00A75619" w:rsidRDefault="00A75619">
      <w:pPr>
        <w:rPr>
          <w:ins w:id="174" w:author="Fin -" w:date="2022-04-27T12:37:00Z"/>
          <w:rFonts w:hint="eastAsia"/>
          <w:i/>
          <w:iCs/>
        </w:rPr>
      </w:pPr>
      <w:proofErr w:type="gramStart"/>
      <w:ins w:id="175" w:author="Fin -" w:date="2022-04-27T12:37:00Z">
        <w:r>
          <w:rPr>
            <w:i/>
            <w:iCs/>
          </w:rPr>
          <w:t>create</w:t>
        </w:r>
        <w:proofErr w:type="gramEnd"/>
        <w:r>
          <w:rPr>
            <w:i/>
            <w:iCs/>
          </w:rPr>
          <w:t xml:space="preserve"> Statistics</w:t>
        </w:r>
      </w:ins>
      <w:ins w:id="176" w:author="Fin -" w:date="2022-04-27T12:38:00Z">
        <w:r>
          <w:rPr>
            <w:i/>
            <w:iCs/>
          </w:rPr>
          <w:t xml:space="preserve"> class</w:t>
        </w:r>
      </w:ins>
      <w:ins w:id="177" w:author="Fin -" w:date="2022-04-27T12:37:00Z">
        <w:r>
          <w:rPr>
            <w:i/>
            <w:iCs/>
          </w:rPr>
          <w:t xml:space="preserve"> inside Puppet class : Creator</w:t>
        </w:r>
      </w:ins>
    </w:p>
    <w:p w14:paraId="71FFC185" w14:textId="64365879" w:rsidR="00A75619" w:rsidRDefault="00A75619">
      <w:pPr>
        <w:rPr>
          <w:ins w:id="178" w:author="Fin -" w:date="2022-04-27T12:39:00Z"/>
          <w:i/>
          <w:iCs/>
        </w:rPr>
      </w:pPr>
      <w:proofErr w:type="gramStart"/>
      <w:ins w:id="179" w:author="Fin -" w:date="2022-04-27T12:38:00Z">
        <w:r>
          <w:rPr>
            <w:rFonts w:hint="eastAsia"/>
            <w:i/>
            <w:iCs/>
          </w:rPr>
          <w:t>method</w:t>
        </w:r>
      </w:ins>
      <w:ins w:id="180" w:author="Fin -" w:date="2022-04-27T12:39:00Z">
        <w:r w:rsidR="00F02512">
          <w:rPr>
            <w:i/>
            <w:iCs/>
          </w:rPr>
          <w:t>s</w:t>
        </w:r>
      </w:ins>
      <w:proofErr w:type="gramEnd"/>
      <w:ins w:id="181" w:author="Fin -" w:date="2022-04-27T12:38:00Z">
        <w:r>
          <w:rPr>
            <w:rFonts w:hint="eastAsia"/>
            <w:i/>
            <w:iCs/>
          </w:rPr>
          <w:t xml:space="preserve"> inside Statistics class: </w:t>
        </w:r>
      </w:ins>
      <w:ins w:id="182" w:author="Fin -" w:date="2022-04-27T12:39:00Z">
        <w:r>
          <w:rPr>
            <w:i/>
            <w:iCs/>
          </w:rPr>
          <w:t>information</w:t>
        </w:r>
      </w:ins>
      <w:ins w:id="183" w:author="Fin -" w:date="2022-04-27T12:38:00Z">
        <w:r>
          <w:rPr>
            <w:rFonts w:hint="eastAsia"/>
            <w:i/>
            <w:iCs/>
          </w:rPr>
          <w:t xml:space="preserve"> </w:t>
        </w:r>
      </w:ins>
      <w:ins w:id="184" w:author="Fin -" w:date="2022-04-27T12:39:00Z">
        <w:r>
          <w:rPr>
            <w:i/>
            <w:iCs/>
          </w:rPr>
          <w:t>expert</w:t>
        </w:r>
      </w:ins>
    </w:p>
    <w:p w14:paraId="22A4A3AC" w14:textId="77777777" w:rsidR="00A75619" w:rsidRDefault="00A75619">
      <w:pPr>
        <w:rPr>
          <w:rFonts w:hint="eastAsia"/>
          <w:i/>
          <w:iCs/>
        </w:rPr>
      </w:pPr>
    </w:p>
    <w:p w14:paraId="2B2F841E" w14:textId="2062F5D9" w:rsidR="00B2509B" w:rsidRDefault="00B2509B">
      <w:r>
        <w:t xml:space="preserve">We interpreted task 5 as an extension of the current game which enables the puppet movement recording function. We had to implement an efficient approach so the function could record movements both standard dice rolls and path symbol traversals. We achieved this by creating the class ‘statistics’ which </w:t>
      </w:r>
      <w:r w:rsidR="009D4CB6">
        <w:t>makes a HashMap for record storing and then prints out a copy of the current record after a player’s turn has ended. All the information records were stored in a string format and all of these records were drawn from the ‘Puppet’ class, more precisely the individual actions of each puppet.</w:t>
      </w:r>
      <w:r w:rsidR="00A22222">
        <w:t xml:space="preserve"> We chose to implement this solution for task five as it </w:t>
      </w:r>
      <w:r w:rsidR="00CB165A">
        <w:t xml:space="preserve">demonstrated low-coupling and high cohesion through the creation of the </w:t>
      </w:r>
      <w:r w:rsidR="005924B9">
        <w:t>‘</w:t>
      </w:r>
      <w:r w:rsidR="00CB165A">
        <w:t>statistics</w:t>
      </w:r>
      <w:r w:rsidR="005924B9">
        <w:t>’</w:t>
      </w:r>
      <w:r w:rsidR="00CB165A">
        <w:t xml:space="preserve"> class. The inner workings of ‘statistics’ aren’t concerned with other parts of the code, aside from requiring correct input, this way our solution to task 5 was modular</w:t>
      </w:r>
      <w:r w:rsidR="005924B9">
        <w:t xml:space="preserve"> and also ergonomic. If we knew the input to ‘statistics’ was correct, but its output was buggy, it narrowed down our search for the error in our code to a single class</w:t>
      </w:r>
      <w:r w:rsidR="00CC3712">
        <w:t>, it was effective both in terms of execution, but also modularity and time efficiency.</w:t>
      </w:r>
    </w:p>
    <w:p w14:paraId="3CD852FC" w14:textId="77777777" w:rsidR="000D01E4" w:rsidRPr="00B2509B" w:rsidRDefault="000D01E4">
      <w:pPr>
        <w:rPr>
          <w:sz w:val="24"/>
          <w:szCs w:val="24"/>
        </w:rPr>
      </w:pPr>
    </w:p>
    <w:sectPr w:rsidR="000D01E4" w:rsidRPr="00B2509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85F2E" w14:textId="77777777" w:rsidR="0072747B" w:rsidRDefault="0072747B" w:rsidP="00187EE7">
      <w:pPr>
        <w:spacing w:after="0" w:line="240" w:lineRule="auto"/>
      </w:pPr>
      <w:r>
        <w:separator/>
      </w:r>
    </w:p>
  </w:endnote>
  <w:endnote w:type="continuationSeparator" w:id="0">
    <w:p w14:paraId="0BF29300" w14:textId="77777777" w:rsidR="0072747B" w:rsidRDefault="0072747B" w:rsidP="00187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09D92" w14:textId="77777777" w:rsidR="0072747B" w:rsidRDefault="0072747B" w:rsidP="00187EE7">
      <w:pPr>
        <w:spacing w:after="0" w:line="240" w:lineRule="auto"/>
      </w:pPr>
      <w:r>
        <w:separator/>
      </w:r>
    </w:p>
  </w:footnote>
  <w:footnote w:type="continuationSeparator" w:id="0">
    <w:p w14:paraId="183BB25F" w14:textId="77777777" w:rsidR="0072747B" w:rsidRDefault="0072747B" w:rsidP="00187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1998D" w14:textId="31C26D0C" w:rsidR="00187EE7" w:rsidRDefault="00187EE7">
    <w:pPr>
      <w:pStyle w:val="a3"/>
    </w:pPr>
    <w:r>
      <w:t>Yue Song</w:t>
    </w:r>
    <w:r w:rsidR="008E5E0E">
      <w:t xml:space="preserve"> 1179516</w:t>
    </w:r>
    <w:r>
      <w:t>, Kai &amp; Alex</w:t>
    </w:r>
    <w:r w:rsidR="008E5E0E">
      <w:t>ander</w:t>
    </w:r>
    <w:r>
      <w:t xml:space="preserve"> Menzies</w:t>
    </w:r>
    <w:r w:rsidR="008E5E0E">
      <w:t xml:space="preserve"> 1223283</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02C95"/>
    <w:multiLevelType w:val="hybridMultilevel"/>
    <w:tmpl w:val="BFD252D4"/>
    <w:lvl w:ilvl="0" w:tplc="B688EDA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n -">
    <w15:presenceInfo w15:providerId="Windows Live" w15:userId="fddcc2e96f1848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1NDQ1MjMzNbUwMzVS0lEKTi0uzszPAykwrAUA/M9b0iwAAAA="/>
  </w:docVars>
  <w:rsids>
    <w:rsidRoot w:val="0057672F"/>
    <w:rsid w:val="00013E37"/>
    <w:rsid w:val="0004119E"/>
    <w:rsid w:val="0007072B"/>
    <w:rsid w:val="00081723"/>
    <w:rsid w:val="000D01E4"/>
    <w:rsid w:val="00142E33"/>
    <w:rsid w:val="00187EE7"/>
    <w:rsid w:val="001A6966"/>
    <w:rsid w:val="002B5EBB"/>
    <w:rsid w:val="002E09F5"/>
    <w:rsid w:val="003461BA"/>
    <w:rsid w:val="00384FC8"/>
    <w:rsid w:val="00413DE0"/>
    <w:rsid w:val="00452ADD"/>
    <w:rsid w:val="0049393A"/>
    <w:rsid w:val="004B31F2"/>
    <w:rsid w:val="004F3EE8"/>
    <w:rsid w:val="0054147C"/>
    <w:rsid w:val="00557427"/>
    <w:rsid w:val="00562E89"/>
    <w:rsid w:val="00574D4C"/>
    <w:rsid w:val="0057672F"/>
    <w:rsid w:val="00584A5A"/>
    <w:rsid w:val="005924B9"/>
    <w:rsid w:val="005E70C0"/>
    <w:rsid w:val="00654B9A"/>
    <w:rsid w:val="006A5D9C"/>
    <w:rsid w:val="0072747B"/>
    <w:rsid w:val="00735E1F"/>
    <w:rsid w:val="00774721"/>
    <w:rsid w:val="007E156F"/>
    <w:rsid w:val="007E1D79"/>
    <w:rsid w:val="007E6F25"/>
    <w:rsid w:val="007F3312"/>
    <w:rsid w:val="00815ACE"/>
    <w:rsid w:val="008654F6"/>
    <w:rsid w:val="008E5E0E"/>
    <w:rsid w:val="00901E6B"/>
    <w:rsid w:val="0091064E"/>
    <w:rsid w:val="009968E2"/>
    <w:rsid w:val="009B141C"/>
    <w:rsid w:val="009D3571"/>
    <w:rsid w:val="009D4CB6"/>
    <w:rsid w:val="009E3E86"/>
    <w:rsid w:val="00A079F7"/>
    <w:rsid w:val="00A22222"/>
    <w:rsid w:val="00A25442"/>
    <w:rsid w:val="00A75619"/>
    <w:rsid w:val="00AF04C1"/>
    <w:rsid w:val="00AF2B7C"/>
    <w:rsid w:val="00B2509B"/>
    <w:rsid w:val="00B3404D"/>
    <w:rsid w:val="00B55C25"/>
    <w:rsid w:val="00B56A35"/>
    <w:rsid w:val="00B75758"/>
    <w:rsid w:val="00B87BE9"/>
    <w:rsid w:val="00BC6A27"/>
    <w:rsid w:val="00C0090D"/>
    <w:rsid w:val="00C2009E"/>
    <w:rsid w:val="00C26F10"/>
    <w:rsid w:val="00C54539"/>
    <w:rsid w:val="00C81791"/>
    <w:rsid w:val="00C91798"/>
    <w:rsid w:val="00CB165A"/>
    <w:rsid w:val="00CC3712"/>
    <w:rsid w:val="00D711D7"/>
    <w:rsid w:val="00DA46DD"/>
    <w:rsid w:val="00E030F9"/>
    <w:rsid w:val="00E24DF2"/>
    <w:rsid w:val="00E459DB"/>
    <w:rsid w:val="00E94892"/>
    <w:rsid w:val="00E95322"/>
    <w:rsid w:val="00EA704A"/>
    <w:rsid w:val="00EB3849"/>
    <w:rsid w:val="00ED27A8"/>
    <w:rsid w:val="00F02512"/>
    <w:rsid w:val="00FC42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7E4"/>
  <w15:chartTrackingRefBased/>
  <w15:docId w15:val="{4A36ACE0-10F4-4FA2-BFC1-66565F2B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EE7"/>
    <w:pPr>
      <w:tabs>
        <w:tab w:val="center" w:pos="4513"/>
        <w:tab w:val="right" w:pos="9026"/>
      </w:tabs>
      <w:spacing w:after="0" w:line="240" w:lineRule="auto"/>
    </w:pPr>
  </w:style>
  <w:style w:type="character" w:customStyle="1" w:styleId="Char">
    <w:name w:val="页眉 Char"/>
    <w:basedOn w:val="a0"/>
    <w:link w:val="a3"/>
    <w:uiPriority w:val="99"/>
    <w:rsid w:val="00187EE7"/>
  </w:style>
  <w:style w:type="paragraph" w:styleId="a4">
    <w:name w:val="footer"/>
    <w:basedOn w:val="a"/>
    <w:link w:val="Char0"/>
    <w:uiPriority w:val="99"/>
    <w:unhideWhenUsed/>
    <w:rsid w:val="00187EE7"/>
    <w:pPr>
      <w:tabs>
        <w:tab w:val="center" w:pos="4513"/>
        <w:tab w:val="right" w:pos="9026"/>
      </w:tabs>
      <w:spacing w:after="0" w:line="240" w:lineRule="auto"/>
    </w:pPr>
  </w:style>
  <w:style w:type="character" w:customStyle="1" w:styleId="Char0">
    <w:name w:val="页脚 Char"/>
    <w:basedOn w:val="a0"/>
    <w:link w:val="a4"/>
    <w:uiPriority w:val="99"/>
    <w:rsid w:val="00187EE7"/>
  </w:style>
  <w:style w:type="paragraph" w:styleId="a5">
    <w:name w:val="List Paragraph"/>
    <w:basedOn w:val="a"/>
    <w:uiPriority w:val="34"/>
    <w:qFormat/>
    <w:rsid w:val="00187EE7"/>
    <w:pPr>
      <w:ind w:left="720"/>
      <w:contextualSpacing/>
    </w:pPr>
  </w:style>
  <w:style w:type="paragraph" w:styleId="a6">
    <w:name w:val="Balloon Text"/>
    <w:basedOn w:val="a"/>
    <w:link w:val="Char1"/>
    <w:uiPriority w:val="99"/>
    <w:semiHidden/>
    <w:unhideWhenUsed/>
    <w:rsid w:val="00815ACE"/>
    <w:pPr>
      <w:spacing w:after="0" w:line="240" w:lineRule="auto"/>
    </w:pPr>
    <w:rPr>
      <w:sz w:val="18"/>
      <w:szCs w:val="18"/>
    </w:rPr>
  </w:style>
  <w:style w:type="character" w:customStyle="1" w:styleId="Char1">
    <w:name w:val="批注框文本 Char"/>
    <w:basedOn w:val="a0"/>
    <w:link w:val="a6"/>
    <w:uiPriority w:val="99"/>
    <w:semiHidden/>
    <w:rsid w:val="00815A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542393">
      <w:bodyDiv w:val="1"/>
      <w:marLeft w:val="0"/>
      <w:marRight w:val="0"/>
      <w:marTop w:val="0"/>
      <w:marBottom w:val="0"/>
      <w:divBdr>
        <w:top w:val="none" w:sz="0" w:space="0" w:color="auto"/>
        <w:left w:val="none" w:sz="0" w:space="0" w:color="auto"/>
        <w:bottom w:val="none" w:sz="0" w:space="0" w:color="auto"/>
        <w:right w:val="none" w:sz="0" w:space="0" w:color="auto"/>
      </w:divBdr>
      <w:divsChild>
        <w:div w:id="666248836">
          <w:marLeft w:val="0"/>
          <w:marRight w:val="0"/>
          <w:marTop w:val="0"/>
          <w:marBottom w:val="0"/>
          <w:divBdr>
            <w:top w:val="none" w:sz="0" w:space="0" w:color="auto"/>
            <w:left w:val="none" w:sz="0" w:space="0" w:color="auto"/>
            <w:bottom w:val="none" w:sz="0" w:space="0" w:color="auto"/>
            <w:right w:val="none" w:sz="0" w:space="0" w:color="auto"/>
          </w:divBdr>
          <w:divsChild>
            <w:div w:id="1797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2662">
      <w:bodyDiv w:val="1"/>
      <w:marLeft w:val="0"/>
      <w:marRight w:val="0"/>
      <w:marTop w:val="0"/>
      <w:marBottom w:val="0"/>
      <w:divBdr>
        <w:top w:val="none" w:sz="0" w:space="0" w:color="auto"/>
        <w:left w:val="none" w:sz="0" w:space="0" w:color="auto"/>
        <w:bottom w:val="none" w:sz="0" w:space="0" w:color="auto"/>
        <w:right w:val="none" w:sz="0" w:space="0" w:color="auto"/>
      </w:divBdr>
      <w:divsChild>
        <w:div w:id="637030485">
          <w:marLeft w:val="0"/>
          <w:marRight w:val="0"/>
          <w:marTop w:val="0"/>
          <w:marBottom w:val="0"/>
          <w:divBdr>
            <w:top w:val="none" w:sz="0" w:space="0" w:color="auto"/>
            <w:left w:val="none" w:sz="0" w:space="0" w:color="auto"/>
            <w:bottom w:val="none" w:sz="0" w:space="0" w:color="auto"/>
            <w:right w:val="none" w:sz="0" w:space="0" w:color="auto"/>
          </w:divBdr>
          <w:divsChild>
            <w:div w:id="6214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67002-BE28-4D5B-A8D5-C2902213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Menzies</dc:creator>
  <cp:keywords/>
  <dc:description/>
  <cp:lastModifiedBy>Fin -</cp:lastModifiedBy>
  <cp:revision>3</cp:revision>
  <dcterms:created xsi:type="dcterms:W3CDTF">2022-04-27T05:38:00Z</dcterms:created>
  <dcterms:modified xsi:type="dcterms:W3CDTF">2022-04-27T05:43:00Z</dcterms:modified>
</cp:coreProperties>
</file>